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9B37" w14:textId="0629892C" w:rsidR="00B22B1F" w:rsidRPr="00B22B1F" w:rsidRDefault="00B22B1F" w:rsidP="00B22B1F">
      <w:pPr>
        <w:pStyle w:val="Title"/>
        <w:ind w:firstLine="351"/>
      </w:pPr>
      <w:r w:rsidRPr="00B22B1F">
        <w:t>Soroban Escrow Smart contract</w:t>
      </w:r>
    </w:p>
    <w:p w14:paraId="3FDD26BE" w14:textId="10252AFD" w:rsidR="00B22B1F" w:rsidRDefault="00B22B1F" w:rsidP="00B22B1F">
      <w:pPr>
        <w:pStyle w:val="Heading1"/>
        <w:ind w:firstLine="321"/>
      </w:pPr>
      <w:r w:rsidRPr="00B22B1F">
        <w:t xml:space="preserve">1. </w:t>
      </w:r>
      <w:r>
        <w:t>Overview</w:t>
      </w:r>
    </w:p>
    <w:p w14:paraId="3B09E857" w14:textId="77777777" w:rsidR="00B22B1F" w:rsidRDefault="00B22B1F" w:rsidP="00B22B1F">
      <w:pPr>
        <w:ind w:firstLine="240"/>
      </w:pPr>
      <w:r w:rsidRPr="00B22B1F">
        <w:t>The Bounty Hunter Web Application is a platform where users can create and participate in bounties for various tasks.</w:t>
      </w:r>
    </w:p>
    <w:p w14:paraId="2F372C8F" w14:textId="54CFC33E" w:rsidR="00B22B1F" w:rsidRDefault="00B22B1F" w:rsidP="00B22B1F">
      <w:pPr>
        <w:ind w:firstLine="240"/>
      </w:pPr>
      <w:r w:rsidRPr="00B22B1F">
        <w:t xml:space="preserve">The application will utilize the </w:t>
      </w:r>
      <w:proofErr w:type="gramStart"/>
      <w:r w:rsidRPr="00B22B1F">
        <w:t>Stellar</w:t>
      </w:r>
      <w:r w:rsidR="00B1617B" w:rsidRPr="00B1617B">
        <w:rPr>
          <w:vertAlign w:val="superscript"/>
        </w:rPr>
        <w:t>[</w:t>
      </w:r>
      <w:proofErr w:type="gramEnd"/>
      <w:r w:rsidR="00B1617B" w:rsidRPr="00B1617B">
        <w:rPr>
          <w:vertAlign w:val="superscript"/>
        </w:rPr>
        <w:t>1]</w:t>
      </w:r>
      <w:r w:rsidRPr="00B22B1F">
        <w:t xml:space="preserve"> blockchain using the Soroban</w:t>
      </w:r>
      <w:r w:rsidR="00B1617B" w:rsidRPr="00B1617B">
        <w:rPr>
          <w:vertAlign w:val="superscript"/>
        </w:rPr>
        <w:t>[2]</w:t>
      </w:r>
      <w:r w:rsidRPr="00B22B1F">
        <w:t xml:space="preserve"> platform to create an Escrow Smart Contract that ensures secure fund management, authentication, and a review stage for accepting or rejecting work. The backend will be developed using Python Django, and the frontend will be built with React JS.</w:t>
      </w:r>
    </w:p>
    <w:p w14:paraId="357F108C" w14:textId="4E6C092D" w:rsidR="00B22B1F" w:rsidRDefault="00B22B1F" w:rsidP="00B22B1F">
      <w:pPr>
        <w:ind w:firstLine="240"/>
      </w:pPr>
      <w:r>
        <w:t>This project is for Smart contract on Soroban platform</w:t>
      </w:r>
      <w:r w:rsidR="0003522C">
        <w:t xml:space="preserve"> and is written in </w:t>
      </w:r>
      <w:proofErr w:type="gramStart"/>
      <w:r w:rsidR="0003522C">
        <w:t>Rust</w:t>
      </w:r>
      <w:r w:rsidR="000B7355" w:rsidRPr="000B7355">
        <w:rPr>
          <w:vertAlign w:val="superscript"/>
        </w:rPr>
        <w:t>[</w:t>
      </w:r>
      <w:proofErr w:type="gramEnd"/>
      <w:r w:rsidR="000B7355" w:rsidRPr="000B7355">
        <w:rPr>
          <w:vertAlign w:val="superscript"/>
        </w:rPr>
        <w:t>3]</w:t>
      </w:r>
      <w:r w:rsidR="0003522C">
        <w:t xml:space="preserve"> lang</w:t>
      </w:r>
      <w:r w:rsidR="00182ABF">
        <w:t>u</w:t>
      </w:r>
      <w:r w:rsidR="0003522C">
        <w:t>age</w:t>
      </w:r>
      <w:r w:rsidR="001005E3">
        <w:t>.</w:t>
      </w:r>
    </w:p>
    <w:p w14:paraId="21A8EEDF" w14:textId="4A83D225" w:rsidR="00486FBC" w:rsidRDefault="00486FBC" w:rsidP="00486FBC">
      <w:pPr>
        <w:pStyle w:val="Heading1"/>
        <w:ind w:firstLine="321"/>
      </w:pPr>
      <w:r>
        <w:t xml:space="preserve">2. </w:t>
      </w:r>
      <w:r w:rsidR="00230E9C">
        <w:t xml:space="preserve">Designing </w:t>
      </w:r>
      <w:r w:rsidR="00413193">
        <w:t>m</w:t>
      </w:r>
      <w:r w:rsidR="00230E9C">
        <w:t>odules</w:t>
      </w:r>
    </w:p>
    <w:p w14:paraId="6BBE768C" w14:textId="1F5FF7AB" w:rsidR="00613C9A" w:rsidRDefault="0022617A" w:rsidP="00613C9A">
      <w:pPr>
        <w:ind w:firstLine="240"/>
      </w:pPr>
      <w:r>
        <w:t xml:space="preserve">We implemented this project </w:t>
      </w:r>
      <w:r w:rsidR="00953973">
        <w:t xml:space="preserve">with </w:t>
      </w:r>
      <w:r w:rsidR="001309C5">
        <w:t>6</w:t>
      </w:r>
      <w:r w:rsidR="00953973">
        <w:t xml:space="preserve"> modules </w:t>
      </w:r>
      <w:r w:rsidR="00963139">
        <w:t>–</w:t>
      </w:r>
      <w:r w:rsidR="00953973">
        <w:t xml:space="preserve"> </w:t>
      </w:r>
      <w:r w:rsidR="00963139">
        <w:t xml:space="preserve">fee, participance, </w:t>
      </w:r>
      <w:r w:rsidR="001309C5">
        <w:t>work, bounty, lib and test. Each mo</w:t>
      </w:r>
      <w:r w:rsidR="00E81D7C">
        <w:t>dule has the following responsibilities:</w:t>
      </w:r>
    </w:p>
    <w:p w14:paraId="3FAD1F9B" w14:textId="010FBEFA" w:rsidR="00682AC9" w:rsidRDefault="00BB15BB" w:rsidP="00613C9A">
      <w:pPr>
        <w:ind w:firstLine="240"/>
      </w:pPr>
      <w:r>
        <w:t>① fee</w:t>
      </w:r>
    </w:p>
    <w:p w14:paraId="541E39E3" w14:textId="463CCED1" w:rsidR="005C741E" w:rsidRDefault="005C741E" w:rsidP="00613C9A">
      <w:pPr>
        <w:ind w:firstLine="240"/>
      </w:pPr>
      <w:r>
        <w:t xml:space="preserve">Fee module is in charge of </w:t>
      </w:r>
      <w:r w:rsidR="00566B51">
        <w:t>setting/getting fee. It also supports checking fee functionality.</w:t>
      </w:r>
    </w:p>
    <w:p w14:paraId="25D711BA" w14:textId="7902C5C1" w:rsidR="00566B51" w:rsidRDefault="00566B51" w:rsidP="00613C9A">
      <w:pPr>
        <w:ind w:firstLine="240"/>
      </w:pPr>
      <w:r>
        <w:t xml:space="preserve">Fee information includes </w:t>
      </w:r>
      <w:r w:rsidR="004B07BC">
        <w:t>fee rate and wallet.</w:t>
      </w:r>
    </w:p>
    <w:p w14:paraId="2037C553" w14:textId="7A696722" w:rsidR="00024A50" w:rsidRDefault="00024A50" w:rsidP="00613C9A">
      <w:pPr>
        <w:ind w:firstLine="240"/>
      </w:pPr>
      <w:r>
        <w:t>② participance</w:t>
      </w:r>
    </w:p>
    <w:p w14:paraId="38A68474" w14:textId="5191DAB2" w:rsidR="004B07BC" w:rsidRDefault="00183AC9" w:rsidP="00613C9A">
      <w:pPr>
        <w:ind w:firstLine="240"/>
      </w:pPr>
      <w:r>
        <w:t xml:space="preserve">Participance module is in charge of </w:t>
      </w:r>
      <w:r w:rsidR="004A73B8">
        <w:t>applying for bounty.</w:t>
      </w:r>
      <w:r w:rsidR="00AB4B0C">
        <w:t xml:space="preserve"> Participant can apply for bounty (set participance) and </w:t>
      </w:r>
      <w:r w:rsidR="00394B15">
        <w:t>it also supports checking participance (get participance).</w:t>
      </w:r>
    </w:p>
    <w:p w14:paraId="46BD5F31" w14:textId="637FCFE1" w:rsidR="00024A50" w:rsidRDefault="00024A50" w:rsidP="00613C9A">
      <w:pPr>
        <w:ind w:firstLine="240"/>
      </w:pPr>
      <w:r>
        <w:t>③ work</w:t>
      </w:r>
    </w:p>
    <w:p w14:paraId="3956D630" w14:textId="43644C9A" w:rsidR="00394B15" w:rsidRDefault="007B2B67" w:rsidP="00613C9A">
      <w:pPr>
        <w:ind w:firstLine="240"/>
      </w:pPr>
      <w:r>
        <w:t xml:space="preserve">Work module is in charge of </w:t>
      </w:r>
      <w:r w:rsidR="00B83D6D">
        <w:t>submitting work. It supports creating, getting &amp; writing of work.</w:t>
      </w:r>
    </w:p>
    <w:p w14:paraId="24BB071F" w14:textId="79DB7B8B" w:rsidR="00024A50" w:rsidRDefault="00024A50" w:rsidP="00613C9A">
      <w:pPr>
        <w:ind w:firstLine="240"/>
      </w:pPr>
      <w:r>
        <w:t>④ bounty</w:t>
      </w:r>
    </w:p>
    <w:p w14:paraId="741F8E43" w14:textId="55EA04ED" w:rsidR="00B83D6D" w:rsidRDefault="004148CB" w:rsidP="00613C9A">
      <w:pPr>
        <w:ind w:firstLine="240"/>
      </w:pPr>
      <w:r>
        <w:t xml:space="preserve">Bounty module </w:t>
      </w:r>
      <w:r w:rsidR="002712D2">
        <w:t xml:space="preserve">is similar to real bounty. It supports creating, </w:t>
      </w:r>
      <w:r w:rsidR="00BE7CFB">
        <w:t>funding</w:t>
      </w:r>
      <w:r w:rsidR="00780E80">
        <w:t xml:space="preserve"> (put money in escrow)</w:t>
      </w:r>
      <w:r w:rsidR="00BE7CFB">
        <w:t xml:space="preserve">, </w:t>
      </w:r>
      <w:r w:rsidR="00D61E1E">
        <w:t xml:space="preserve">submitting work, </w:t>
      </w:r>
      <w:r w:rsidR="00DB0C75">
        <w:t xml:space="preserve">approving &amp; rejecting work, </w:t>
      </w:r>
      <w:r w:rsidR="00221467">
        <w:t>cancelling, closing work.</w:t>
      </w:r>
    </w:p>
    <w:p w14:paraId="13B72FA9" w14:textId="4A2CE7A4" w:rsidR="00024A50" w:rsidRDefault="00024A50" w:rsidP="00613C9A">
      <w:pPr>
        <w:ind w:firstLine="240"/>
      </w:pPr>
      <w:r>
        <w:t>⑤ lib</w:t>
      </w:r>
    </w:p>
    <w:p w14:paraId="37BF4F47" w14:textId="797A198C" w:rsidR="00C97178" w:rsidRDefault="00C97178" w:rsidP="00613C9A">
      <w:pPr>
        <w:ind w:firstLine="240"/>
      </w:pPr>
      <w:r>
        <w:t xml:space="preserve">Lib module contains export functions </w:t>
      </w:r>
      <w:r w:rsidR="002B5EF1">
        <w:t>so that web developers can use. These functions will be explained later.</w:t>
      </w:r>
    </w:p>
    <w:p w14:paraId="35C15407" w14:textId="5C3319CD" w:rsidR="00BB15BB" w:rsidRDefault="00024A50" w:rsidP="00613C9A">
      <w:pPr>
        <w:ind w:firstLine="240"/>
      </w:pPr>
      <w:r>
        <w:t>⑥ test</w:t>
      </w:r>
    </w:p>
    <w:p w14:paraId="2F71B6C0" w14:textId="5C8D567F" w:rsidR="002B5EF1" w:rsidRDefault="00737DDB" w:rsidP="00613C9A">
      <w:pPr>
        <w:ind w:firstLine="240"/>
      </w:pPr>
      <w:r>
        <w:t>Test module contains test functions that we can do test with cargo. Currently it contains 4 test cases and they will be discussed later.</w:t>
      </w:r>
    </w:p>
    <w:p w14:paraId="239508A2" w14:textId="2A66590B" w:rsidR="00566B51" w:rsidRDefault="00566B51" w:rsidP="00CF35F8">
      <w:pPr>
        <w:pStyle w:val="Heading1"/>
        <w:ind w:firstLine="321"/>
      </w:pPr>
      <w:r>
        <w:t>3. Data structures</w:t>
      </w:r>
    </w:p>
    <w:p w14:paraId="3372B332" w14:textId="24BC4C75" w:rsidR="002A6875" w:rsidRDefault="00103AC0" w:rsidP="002A6875">
      <w:pPr>
        <w:ind w:firstLine="240"/>
      </w:pPr>
      <w:r>
        <w:t xml:space="preserve">Data structures are defined in storage_types.rs. Constants, </w:t>
      </w:r>
      <w:proofErr w:type="spellStart"/>
      <w:r>
        <w:t>Enums</w:t>
      </w:r>
      <w:proofErr w:type="spellEnd"/>
      <w:r>
        <w:t xml:space="preserve"> and Structs are included.</w:t>
      </w:r>
    </w:p>
    <w:p w14:paraId="7208F5B8" w14:textId="4A632589" w:rsidR="004C7EBF" w:rsidRDefault="004C7EBF" w:rsidP="004C7EBF">
      <w:pPr>
        <w:ind w:firstLine="240"/>
      </w:pPr>
      <w:r>
        <w:t>① constants</w:t>
      </w:r>
    </w:p>
    <w:p w14:paraId="58A3E68A" w14:textId="52205B17" w:rsidR="00030CD0" w:rsidRDefault="00030CD0" w:rsidP="004C7EBF">
      <w:pPr>
        <w:ind w:firstLine="240"/>
      </w:pPr>
      <w:r>
        <w:t>Those include FEE_DECIMALS, DEF_FEE_RATE, etc.</w:t>
      </w:r>
    </w:p>
    <w:p w14:paraId="46BF786A" w14:textId="3E535F18" w:rsidR="004C7EBF" w:rsidRDefault="004C7EBF" w:rsidP="004C7EBF">
      <w:pPr>
        <w:ind w:firstLine="240"/>
      </w:pPr>
      <w:r>
        <w:lastRenderedPageBreak/>
        <w:t xml:space="preserve">② </w:t>
      </w:r>
      <w:proofErr w:type="spellStart"/>
      <w:r>
        <w:t>Enums</w:t>
      </w:r>
      <w:proofErr w:type="spellEnd"/>
    </w:p>
    <w:p w14:paraId="1F73EF1E" w14:textId="26492145" w:rsidR="00030CD0" w:rsidRDefault="00821D23" w:rsidP="004C7EBF">
      <w:pPr>
        <w:ind w:firstLine="240"/>
      </w:pPr>
      <w:r>
        <w:t xml:space="preserve">Those include </w:t>
      </w:r>
      <w:proofErr w:type="spellStart"/>
      <w:r w:rsidR="00A301AC">
        <w:t>BountyStatus</w:t>
      </w:r>
      <w:proofErr w:type="spellEnd"/>
      <w:r w:rsidR="00A301AC">
        <w:t xml:space="preserve">, </w:t>
      </w:r>
      <w:proofErr w:type="spellStart"/>
      <w:r w:rsidR="00A301AC">
        <w:t>WorkStatus</w:t>
      </w:r>
      <w:proofErr w:type="spellEnd"/>
      <w:r w:rsidR="00A301AC">
        <w:t xml:space="preserve">, </w:t>
      </w:r>
      <w:proofErr w:type="spellStart"/>
      <w:r w:rsidR="00491578">
        <w:t>DataKey</w:t>
      </w:r>
      <w:proofErr w:type="spellEnd"/>
      <w:r w:rsidR="00491578">
        <w:t xml:space="preserve">, etc. </w:t>
      </w:r>
      <w:proofErr w:type="spellStart"/>
      <w:r w:rsidR="00491578">
        <w:t>ErrorCodes</w:t>
      </w:r>
      <w:proofErr w:type="spellEnd"/>
      <w:r w:rsidR="00491578">
        <w:t xml:space="preserve"> are also included in here. </w:t>
      </w:r>
    </w:p>
    <w:p w14:paraId="0D2014B8" w14:textId="5B4B08FD" w:rsidR="004C7EBF" w:rsidRDefault="005D0A3B" w:rsidP="004C7EBF">
      <w:pPr>
        <w:ind w:firstLine="240"/>
      </w:pPr>
      <w:r>
        <w:t>③</w:t>
      </w:r>
      <w:r w:rsidR="004C7EBF">
        <w:t xml:space="preserve"> Structs</w:t>
      </w:r>
    </w:p>
    <w:p w14:paraId="68A4A65B" w14:textId="62CA74BF" w:rsidR="00A301AC" w:rsidRDefault="00A301AC" w:rsidP="004C7EBF">
      <w:pPr>
        <w:ind w:firstLine="240"/>
      </w:pPr>
      <w:r>
        <w:t xml:space="preserve">Those include </w:t>
      </w:r>
      <w:proofErr w:type="spellStart"/>
      <w:r>
        <w:t>FeeInfo</w:t>
      </w:r>
      <w:proofErr w:type="spellEnd"/>
      <w:r>
        <w:t xml:space="preserve">, </w:t>
      </w:r>
      <w:proofErr w:type="spellStart"/>
      <w:r w:rsidR="00491578">
        <w:t>BountyInfo</w:t>
      </w:r>
      <w:proofErr w:type="spellEnd"/>
      <w:r w:rsidR="00491578">
        <w:t>,</w:t>
      </w:r>
      <w:r w:rsidR="0054505F">
        <w:t xml:space="preserve"> etc.</w:t>
      </w:r>
    </w:p>
    <w:p w14:paraId="5C225A92" w14:textId="5FAC4ED0" w:rsidR="00B22B1F" w:rsidRDefault="00D56432" w:rsidP="00CF35F8">
      <w:pPr>
        <w:pStyle w:val="Heading1"/>
        <w:ind w:firstLine="321"/>
      </w:pPr>
      <w:r>
        <w:t>4</w:t>
      </w:r>
      <w:r w:rsidR="00B22B1F">
        <w:t xml:space="preserve">. </w:t>
      </w:r>
      <w:r w:rsidR="00413193">
        <w:t>Function description</w:t>
      </w:r>
      <w:r w:rsidR="00237877">
        <w:t>s</w:t>
      </w:r>
    </w:p>
    <w:p w14:paraId="70587B51" w14:textId="5536A010" w:rsidR="00135B14" w:rsidRPr="00135B14" w:rsidRDefault="00135B14" w:rsidP="00BF088A">
      <w:pPr>
        <w:ind w:firstLine="240"/>
      </w:pPr>
      <w:r>
        <w:t xml:space="preserve">Lib module </w:t>
      </w:r>
      <w:r w:rsidR="00696437">
        <w:t>has the following functions:</w:t>
      </w:r>
    </w:p>
    <w:p w14:paraId="2CF97413" w14:textId="471FAA2C" w:rsidR="00B22B1F" w:rsidRDefault="00B22B1F" w:rsidP="00BF088A">
      <w:pPr>
        <w:ind w:firstLine="240"/>
      </w:pPr>
      <w:r>
        <w:t xml:space="preserve">- </w:t>
      </w:r>
      <w:proofErr w:type="spellStart"/>
      <w:r>
        <w:t>set_fee</w:t>
      </w:r>
      <w:proofErr w:type="spellEnd"/>
    </w:p>
    <w:p w14:paraId="5CE0A2D8" w14:textId="484EF624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96437">
        <w:t>Set</w:t>
      </w:r>
      <w:r w:rsidR="009B0F74">
        <w:t>s</w:t>
      </w:r>
      <w:r w:rsidR="00696437">
        <w:t xml:space="preserve"> fee information.</w:t>
      </w:r>
    </w:p>
    <w:p w14:paraId="0A2D822C" w14:textId="0205EE0E" w:rsidR="00696437" w:rsidRPr="00696437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6D071B">
        <w:t xml:space="preserve">e is Environment variable, </w:t>
      </w:r>
      <w:proofErr w:type="spellStart"/>
      <w:r w:rsidR="00696437">
        <w:t>fee_rate</w:t>
      </w:r>
      <w:r w:rsidR="00B37AA9">
        <w:t>’s</w:t>
      </w:r>
      <w:proofErr w:type="spellEnd"/>
      <w:r w:rsidR="00696437">
        <w:t xml:space="preserve"> unit </w:t>
      </w:r>
      <w:r w:rsidR="00B37AA9">
        <w:t>is</w:t>
      </w:r>
      <w:r w:rsidR="00696437">
        <w:t xml:space="preserve"> 1/10</w:t>
      </w:r>
      <w:r w:rsidR="00696437" w:rsidRPr="00696437">
        <w:rPr>
          <w:vertAlign w:val="superscript"/>
        </w:rPr>
        <w:t>FEE_DECIMALS</w:t>
      </w:r>
      <w:r w:rsidR="00696437">
        <w:t>.</w:t>
      </w:r>
      <w:r w:rsidR="006D071B">
        <w:t xml:space="preserve"> </w:t>
      </w:r>
      <w:proofErr w:type="spellStart"/>
      <w:r w:rsidR="006D071B">
        <w:t>fee_wallet</w:t>
      </w:r>
      <w:proofErr w:type="spellEnd"/>
      <w:r w:rsidR="006D071B">
        <w:t xml:space="preserve"> is the address of fee wallet.</w:t>
      </w:r>
    </w:p>
    <w:p w14:paraId="1A2D378A" w14:textId="23F9C437" w:rsidR="00B22B1F" w:rsidRDefault="00B22B1F" w:rsidP="00BF088A">
      <w:pPr>
        <w:ind w:firstLine="240"/>
      </w:pPr>
      <w:r>
        <w:t xml:space="preserve">- </w:t>
      </w:r>
      <w:proofErr w:type="spellStart"/>
      <w:r>
        <w:t>create_bounty</w:t>
      </w:r>
      <w:proofErr w:type="spellEnd"/>
    </w:p>
    <w:p w14:paraId="3FE93BDC" w14:textId="3F1D6C78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9B0F74">
        <w:t xml:space="preserve">Creates a new bounty. Returns new </w:t>
      </w:r>
      <w:proofErr w:type="spellStart"/>
      <w:r w:rsidR="009B0F74">
        <w:t>bounty_id</w:t>
      </w:r>
      <w:proofErr w:type="spellEnd"/>
      <w:r w:rsidR="009B0F74">
        <w:t xml:space="preserve"> on Success, </w:t>
      </w:r>
      <w:proofErr w:type="spellStart"/>
      <w:r w:rsidR="009B0F74">
        <w:t>errorcode</w:t>
      </w:r>
      <w:proofErr w:type="spellEnd"/>
      <w:r w:rsidR="009B0F74">
        <w:t xml:space="preserve"> on failure.</w:t>
      </w:r>
    </w:p>
    <w:p w14:paraId="7A45D032" w14:textId="7E05FF3B" w:rsidR="009B0F74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9B0F74">
        <w:t xml:space="preserve">creator is the address of bounty creator, name is bounty name, reward is </w:t>
      </w:r>
      <w:proofErr w:type="spellStart"/>
      <w:r w:rsidR="009B0F74">
        <w:t>payout</w:t>
      </w:r>
      <w:proofErr w:type="spellEnd"/>
      <w:r w:rsidR="009B0F74">
        <w:t xml:space="preserve"> amount, </w:t>
      </w:r>
      <w:proofErr w:type="spellStart"/>
      <w:r w:rsidR="009B0F74">
        <w:t>pay_token</w:t>
      </w:r>
      <w:proofErr w:type="spellEnd"/>
      <w:r w:rsidR="009B0F74">
        <w:t xml:space="preserve"> is the address of token to use in Soroban (can be </w:t>
      </w:r>
      <w:proofErr w:type="gramStart"/>
      <w:r w:rsidR="009B0F74">
        <w:t>XLM(</w:t>
      </w:r>
      <w:proofErr w:type="gramEnd"/>
      <w:r w:rsidR="009B0F74">
        <w:t>native) or other tokens), deadline is the end date (unit: 1s)</w:t>
      </w:r>
    </w:p>
    <w:p w14:paraId="53B85CAF" w14:textId="5E78A4A0" w:rsidR="00B22B1F" w:rsidRDefault="00B22B1F" w:rsidP="00BF088A">
      <w:pPr>
        <w:ind w:firstLine="240"/>
      </w:pPr>
      <w:r>
        <w:t xml:space="preserve">- </w:t>
      </w:r>
      <w:proofErr w:type="spellStart"/>
      <w:r>
        <w:t>fund_bounty</w:t>
      </w:r>
      <w:proofErr w:type="spellEnd"/>
    </w:p>
    <w:p w14:paraId="55508290" w14:textId="66D71DDE" w:rsidR="009B0F74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D84885">
        <w:t>Funds money to the bounty.</w:t>
      </w:r>
    </w:p>
    <w:p w14:paraId="4405CA96" w14:textId="471D85BA" w:rsidR="00D84885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D84885">
        <w:t xml:space="preserve">creator is the address of bounty creator, </w:t>
      </w:r>
      <w:proofErr w:type="spellStart"/>
      <w:r w:rsidR="00D84885">
        <w:t>bounty_id</w:t>
      </w:r>
      <w:proofErr w:type="spellEnd"/>
      <w:r w:rsidR="00D84885">
        <w:t xml:space="preserve"> is the id of the created bounty.</w:t>
      </w:r>
    </w:p>
    <w:p w14:paraId="62C87E36" w14:textId="75594EA7" w:rsidR="00B22B1F" w:rsidRDefault="00B22B1F" w:rsidP="00BF088A">
      <w:pPr>
        <w:ind w:firstLine="240"/>
      </w:pPr>
      <w:r>
        <w:t xml:space="preserve">- </w:t>
      </w:r>
      <w:proofErr w:type="spellStart"/>
      <w:r>
        <w:t>participate_bounty</w:t>
      </w:r>
      <w:proofErr w:type="spellEnd"/>
    </w:p>
    <w:p w14:paraId="7E2B645C" w14:textId="65A1CB87" w:rsidR="00D84885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</w:t>
      </w:r>
      <w:r w:rsidR="00251081">
        <w:t xml:space="preserve"> appl</w:t>
      </w:r>
      <w:r w:rsidR="009C6C51">
        <w:t>i</w:t>
      </w:r>
      <w:r w:rsidR="00251081">
        <w:t>es for a bounty.</w:t>
      </w:r>
    </w:p>
    <w:p w14:paraId="62A51F15" w14:textId="529FFDD2" w:rsidR="00251081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 and </w:t>
      </w:r>
      <w:proofErr w:type="spellStart"/>
      <w:r w:rsidR="0038690E">
        <w:t>bounty_id</w:t>
      </w:r>
      <w:proofErr w:type="spellEnd"/>
      <w:r w:rsidR="0038690E">
        <w:t xml:space="preserve"> is the id of the bounty to apply.</w:t>
      </w:r>
    </w:p>
    <w:p w14:paraId="409ED940" w14:textId="4CB41407" w:rsidR="00B22B1F" w:rsidRDefault="00B22B1F" w:rsidP="00BF088A">
      <w:pPr>
        <w:ind w:firstLine="240"/>
      </w:pPr>
      <w:r>
        <w:t xml:space="preserve">- </w:t>
      </w:r>
      <w:proofErr w:type="spellStart"/>
      <w:r>
        <w:t>submit_work</w:t>
      </w:r>
      <w:proofErr w:type="spellEnd"/>
    </w:p>
    <w:p w14:paraId="33711D45" w14:textId="0B09D9E1" w:rsidR="0038690E" w:rsidRDefault="00A1737A" w:rsidP="00BF088A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38690E">
        <w:t>Worker submits work for the bounty.</w:t>
      </w:r>
    </w:p>
    <w:p w14:paraId="7D38AA2F" w14:textId="5ED9458B" w:rsidR="0038690E" w:rsidRDefault="00A1737A" w:rsidP="00BF088A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38690E">
        <w:t xml:space="preserve">participant is the address of worker, </w:t>
      </w:r>
      <w:proofErr w:type="spellStart"/>
      <w:r w:rsidR="0038690E">
        <w:t>bounty_id</w:t>
      </w:r>
      <w:proofErr w:type="spellEnd"/>
      <w:r w:rsidR="0038690E">
        <w:t xml:space="preserve"> is the id of the bounty to submit, </w:t>
      </w:r>
      <w:proofErr w:type="spellStart"/>
      <w:r w:rsidR="0038690E">
        <w:t>work_repo</w:t>
      </w:r>
      <w:proofErr w:type="spellEnd"/>
      <w:r w:rsidR="0038690E">
        <w:t xml:space="preserve"> is the URL of work repository.</w:t>
      </w:r>
    </w:p>
    <w:p w14:paraId="29013ADA" w14:textId="59C49EEB" w:rsidR="00B22B1F" w:rsidRDefault="00B22B1F" w:rsidP="00BF088A">
      <w:pPr>
        <w:ind w:firstLine="240"/>
      </w:pPr>
      <w:r>
        <w:t xml:space="preserve">- </w:t>
      </w:r>
      <w:proofErr w:type="spellStart"/>
      <w:r>
        <w:t>approve_work</w:t>
      </w:r>
      <w:proofErr w:type="spellEnd"/>
    </w:p>
    <w:p w14:paraId="2411648D" w14:textId="04944910" w:rsidR="00932801" w:rsidRDefault="00932801" w:rsidP="00932801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F96E47">
        <w:t>Creator</w:t>
      </w:r>
      <w:r>
        <w:t xml:space="preserve"> </w:t>
      </w:r>
      <w:r w:rsidR="00F96E47">
        <w:t>approves</w:t>
      </w:r>
      <w:r>
        <w:t xml:space="preserve"> work for the bounty.</w:t>
      </w:r>
    </w:p>
    <w:p w14:paraId="4A4B307E" w14:textId="5FD27D3F" w:rsidR="00932801" w:rsidRDefault="00932801" w:rsidP="00932801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F96E47">
        <w:t>creator</w:t>
      </w:r>
      <w:r>
        <w:t xml:space="preserve"> is the address of </w:t>
      </w:r>
      <w:r w:rsidR="00F96E47">
        <w:t>bounty creator</w:t>
      </w:r>
      <w:r>
        <w:t xml:space="preserve">, </w:t>
      </w:r>
      <w:proofErr w:type="spellStart"/>
      <w:r w:rsidR="00F96E47">
        <w:t>work</w:t>
      </w:r>
      <w:r>
        <w:t>_id</w:t>
      </w:r>
      <w:proofErr w:type="spellEnd"/>
      <w:r>
        <w:t xml:space="preserve"> is the id of the </w:t>
      </w:r>
      <w:r w:rsidR="00F96E47">
        <w:t>work submitted.</w:t>
      </w:r>
    </w:p>
    <w:p w14:paraId="2F3B856D" w14:textId="291BC9C2" w:rsidR="00B22B1F" w:rsidRDefault="00B22B1F" w:rsidP="00BF088A">
      <w:pPr>
        <w:ind w:firstLine="240"/>
      </w:pPr>
      <w:r>
        <w:t xml:space="preserve">- </w:t>
      </w:r>
      <w:proofErr w:type="spellStart"/>
      <w:r>
        <w:t>reject_work</w:t>
      </w:r>
      <w:proofErr w:type="spellEnd"/>
    </w:p>
    <w:p w14:paraId="3503A3FB" w14:textId="77777777" w:rsidR="00384BDF" w:rsidRDefault="00384BDF" w:rsidP="00384BDF">
      <w:pPr>
        <w:ind w:firstLine="241"/>
      </w:pPr>
      <w:r w:rsidRPr="00B32B4F">
        <w:rPr>
          <w:b/>
          <w:bCs/>
        </w:rPr>
        <w:t>Function</w:t>
      </w:r>
      <w:r>
        <w:t>: Creator approves work for the bounty.</w:t>
      </w:r>
    </w:p>
    <w:p w14:paraId="2A17D239" w14:textId="67B69751" w:rsidR="00F96E47" w:rsidRDefault="00384BDF" w:rsidP="00384BDF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>
        <w:t>work_id</w:t>
      </w:r>
      <w:proofErr w:type="spellEnd"/>
      <w:r>
        <w:t xml:space="preserve"> is the id of the work submitted.</w:t>
      </w:r>
    </w:p>
    <w:p w14:paraId="197A8456" w14:textId="6E93B33C" w:rsidR="00B22B1F" w:rsidRDefault="00B22B1F" w:rsidP="00BF088A">
      <w:pPr>
        <w:ind w:firstLine="240"/>
      </w:pPr>
      <w:r>
        <w:t xml:space="preserve">- </w:t>
      </w:r>
      <w:proofErr w:type="spellStart"/>
      <w:r>
        <w:t>cancel_bounty</w:t>
      </w:r>
      <w:proofErr w:type="spellEnd"/>
    </w:p>
    <w:p w14:paraId="1EAED067" w14:textId="43F8F18B" w:rsidR="006128B8" w:rsidRDefault="006128B8" w:rsidP="006128B8">
      <w:pPr>
        <w:ind w:firstLine="241"/>
      </w:pPr>
      <w:r w:rsidRPr="00B32B4F">
        <w:rPr>
          <w:b/>
          <w:bCs/>
        </w:rPr>
        <w:lastRenderedPageBreak/>
        <w:t>Function</w:t>
      </w:r>
      <w:r>
        <w:t>: Creator cancels bounty.</w:t>
      </w:r>
    </w:p>
    <w:p w14:paraId="337DCB19" w14:textId="20E289AC" w:rsidR="006128B8" w:rsidRDefault="006128B8" w:rsidP="006128B8">
      <w:pPr>
        <w:ind w:firstLine="241"/>
      </w:pPr>
      <w:r w:rsidRPr="00B32B4F">
        <w:rPr>
          <w:b/>
          <w:bCs/>
        </w:rPr>
        <w:t>Parameters</w:t>
      </w:r>
      <w:r>
        <w:t xml:space="preserve">: creator is the address of bounty creator, </w:t>
      </w:r>
      <w:proofErr w:type="spellStart"/>
      <w:r w:rsidR="00C75C75">
        <w:t>bounty</w:t>
      </w:r>
      <w:r>
        <w:t>_id</w:t>
      </w:r>
      <w:proofErr w:type="spellEnd"/>
      <w:r>
        <w:t xml:space="preserve"> is id of the </w:t>
      </w:r>
      <w:r w:rsidR="00C75C75">
        <w:t>bounty to cancel</w:t>
      </w:r>
      <w:r>
        <w:t>.</w:t>
      </w:r>
    </w:p>
    <w:p w14:paraId="0C3393A3" w14:textId="639B0B1E" w:rsidR="00B22B1F" w:rsidRDefault="00B22B1F" w:rsidP="00BF088A">
      <w:pPr>
        <w:ind w:firstLine="240"/>
      </w:pPr>
      <w:r>
        <w:t xml:space="preserve">- </w:t>
      </w:r>
      <w:proofErr w:type="spellStart"/>
      <w:r>
        <w:t>close_bounty</w:t>
      </w:r>
      <w:proofErr w:type="spellEnd"/>
    </w:p>
    <w:p w14:paraId="1BC38657" w14:textId="3B92188F" w:rsidR="00EB463D" w:rsidRDefault="00EB463D" w:rsidP="00EB463D">
      <w:pPr>
        <w:ind w:firstLine="241"/>
      </w:pPr>
      <w:r w:rsidRPr="00B32B4F">
        <w:rPr>
          <w:b/>
          <w:bCs/>
        </w:rPr>
        <w:t>Function</w:t>
      </w:r>
      <w:r>
        <w:t xml:space="preserve">: </w:t>
      </w:r>
      <w:r w:rsidR="00676F60">
        <w:t>Close</w:t>
      </w:r>
      <w:r>
        <w:t xml:space="preserve">s </w:t>
      </w:r>
      <w:r w:rsidR="00676F60">
        <w:t xml:space="preserve">expired </w:t>
      </w:r>
      <w:r>
        <w:t>bounty.</w:t>
      </w:r>
      <w:r w:rsidR="00676F60">
        <w:t xml:space="preserve"> This is done by </w:t>
      </w:r>
      <w:r w:rsidR="00A535B9">
        <w:t>a special account (</w:t>
      </w:r>
      <w:r w:rsidR="00676F60">
        <w:t>administrator</w:t>
      </w:r>
      <w:r w:rsidR="00A535B9">
        <w:t>)</w:t>
      </w:r>
      <w:r w:rsidR="00676F60">
        <w:t>.</w:t>
      </w:r>
    </w:p>
    <w:p w14:paraId="370574AC" w14:textId="592545FE" w:rsidR="00EB463D" w:rsidRDefault="00EB463D" w:rsidP="00EB463D">
      <w:pPr>
        <w:ind w:firstLine="241"/>
      </w:pPr>
      <w:r w:rsidRPr="00B32B4F">
        <w:rPr>
          <w:b/>
          <w:bCs/>
        </w:rPr>
        <w:t>Parameters</w:t>
      </w:r>
      <w:r>
        <w:t xml:space="preserve">: </w:t>
      </w:r>
      <w:r w:rsidR="00A23E14">
        <w:t>admin</w:t>
      </w:r>
      <w:r>
        <w:t xml:space="preserve"> is the address of </w:t>
      </w:r>
      <w:r w:rsidR="00A23E14">
        <w:t>administrator</w:t>
      </w:r>
      <w:r>
        <w:t xml:space="preserve">, </w:t>
      </w:r>
      <w:proofErr w:type="spellStart"/>
      <w:r>
        <w:t>bounty_id</w:t>
      </w:r>
      <w:proofErr w:type="spellEnd"/>
      <w:r>
        <w:t xml:space="preserve"> is id of the bounty to cl</w:t>
      </w:r>
      <w:r w:rsidR="00A23E14">
        <w:t>ose</w:t>
      </w:r>
      <w:r>
        <w:t>.</w:t>
      </w:r>
    </w:p>
    <w:p w14:paraId="614057F7" w14:textId="7C7B932A" w:rsidR="00D75AF9" w:rsidRDefault="00D75AF9" w:rsidP="00BF088A">
      <w:pPr>
        <w:ind w:firstLine="240"/>
      </w:pPr>
    </w:p>
    <w:p w14:paraId="2BC9BCCD" w14:textId="0924CFED" w:rsidR="00D75AF9" w:rsidRDefault="00D75AF9" w:rsidP="00BF088A">
      <w:pPr>
        <w:ind w:firstLine="240"/>
      </w:pPr>
      <w:r>
        <w:t xml:space="preserve">The following functions are </w:t>
      </w:r>
      <w:r w:rsidR="0004688D">
        <w:t>accessory:</w:t>
      </w:r>
    </w:p>
    <w:p w14:paraId="69A085E8" w14:textId="7BA2DD33" w:rsidR="004E7AF3" w:rsidRDefault="004E7AF3" w:rsidP="00BF088A">
      <w:pPr>
        <w:ind w:firstLine="240"/>
      </w:pPr>
      <w:r>
        <w:t xml:space="preserve">- </w:t>
      </w:r>
      <w:proofErr w:type="spellStart"/>
      <w:r>
        <w:t>count_bounties</w:t>
      </w:r>
      <w:proofErr w:type="spellEnd"/>
    </w:p>
    <w:p w14:paraId="320CD9F3" w14:textId="7A4E6104" w:rsidR="00B541D0" w:rsidRDefault="00B541D0" w:rsidP="00BF088A">
      <w:pPr>
        <w:ind w:firstLine="240"/>
      </w:pPr>
      <w:r>
        <w:t>Returns the number of bounties created.</w:t>
      </w:r>
    </w:p>
    <w:p w14:paraId="3E386E51" w14:textId="2BECDC34" w:rsidR="004E7AF3" w:rsidRDefault="004E7AF3" w:rsidP="00BF088A">
      <w:pPr>
        <w:ind w:firstLine="240"/>
      </w:pPr>
      <w:r>
        <w:t xml:space="preserve">- </w:t>
      </w:r>
      <w:proofErr w:type="spellStart"/>
      <w:r>
        <w:t>token_balances</w:t>
      </w:r>
      <w:proofErr w:type="spellEnd"/>
    </w:p>
    <w:p w14:paraId="38C87335" w14:textId="1BA48F48" w:rsidR="00B541D0" w:rsidRDefault="00B541D0" w:rsidP="00BF088A">
      <w:pPr>
        <w:ind w:firstLine="240"/>
      </w:pPr>
      <w:r>
        <w:t>Returns balance of token for the specified account</w:t>
      </w:r>
      <w:r w:rsidR="00BE63E8">
        <w:t>.</w:t>
      </w:r>
    </w:p>
    <w:p w14:paraId="665208F5" w14:textId="75C4977B" w:rsidR="004E7AF3" w:rsidRDefault="004E7AF3" w:rsidP="00BF088A">
      <w:pPr>
        <w:ind w:firstLine="240"/>
      </w:pPr>
      <w:r>
        <w:t xml:space="preserve">- </w:t>
      </w:r>
      <w:proofErr w:type="spellStart"/>
      <w:r>
        <w:t>get_error</w:t>
      </w:r>
      <w:proofErr w:type="spellEnd"/>
    </w:p>
    <w:p w14:paraId="11F441DF" w14:textId="1BBC2357" w:rsidR="00BE63E8" w:rsidRDefault="00BE63E8" w:rsidP="00BF088A">
      <w:pPr>
        <w:ind w:firstLine="240"/>
      </w:pPr>
      <w:r>
        <w:t xml:space="preserve">Returns </w:t>
      </w:r>
      <w:proofErr w:type="spellStart"/>
      <w:r>
        <w:t>errorcode</w:t>
      </w:r>
      <w:proofErr w:type="spellEnd"/>
      <w:r>
        <w:t>.</w:t>
      </w:r>
    </w:p>
    <w:p w14:paraId="49D06439" w14:textId="0D40A8DB" w:rsidR="00CF35F8" w:rsidRDefault="00CF35F8" w:rsidP="00CF35F8">
      <w:pPr>
        <w:pStyle w:val="Heading1"/>
        <w:ind w:firstLine="321"/>
      </w:pPr>
      <w:r>
        <w:t>5. Test cases</w:t>
      </w:r>
    </w:p>
    <w:p w14:paraId="3A285ABB" w14:textId="3A607F55" w:rsidR="00210E88" w:rsidRDefault="00DC6C99" w:rsidP="00210E88">
      <w:pPr>
        <w:ind w:firstLine="240"/>
      </w:pPr>
      <w:r>
        <w:t>-</w:t>
      </w:r>
      <w:r w:rsidR="00210E88">
        <w:t xml:space="preserve"> Test</w:t>
      </w:r>
      <w:r w:rsidR="004F728F">
        <w:t>C</w:t>
      </w:r>
      <w:r w:rsidR="00210E88">
        <w:t>ase1: Approve work</w:t>
      </w:r>
    </w:p>
    <w:p w14:paraId="21024FD9" w14:textId="3C442D03" w:rsidR="00210E88" w:rsidRDefault="000A75F3" w:rsidP="00210E88">
      <w:pPr>
        <w:ind w:firstLine="240"/>
      </w:pPr>
      <w:r>
        <w:t xml:space="preserve">Sets fee, </w:t>
      </w:r>
      <w:r w:rsidR="002C32E4">
        <w:t xml:space="preserve">creates bounty, </w:t>
      </w:r>
      <w:r w:rsidR="00E468A2">
        <w:t xml:space="preserve">funds bounty, </w:t>
      </w:r>
      <w:r w:rsidR="001D305F">
        <w:t xml:space="preserve">applies to bounty, </w:t>
      </w:r>
      <w:r w:rsidR="005E6226">
        <w:t>submits work, approves work.</w:t>
      </w:r>
    </w:p>
    <w:p w14:paraId="1E7FAC60" w14:textId="3F1FC958" w:rsidR="005E6226" w:rsidRDefault="005E6226" w:rsidP="00210E88">
      <w:pPr>
        <w:ind w:firstLine="240"/>
      </w:pPr>
      <w:r>
        <w:t xml:space="preserve">Here, </w:t>
      </w:r>
      <w:r w:rsidR="00875C0E">
        <w:t>check authentication and balances transfers a</w:t>
      </w:r>
      <w:r w:rsidR="008F138D">
        <w:t>fter</w:t>
      </w:r>
      <w:r w:rsidR="00875C0E">
        <w:t xml:space="preserve"> funding bounty and </w:t>
      </w:r>
      <w:r w:rsidR="004F728F">
        <w:t>approving work.</w:t>
      </w:r>
    </w:p>
    <w:p w14:paraId="70BE0ED2" w14:textId="5C22DA31" w:rsidR="00210E88" w:rsidRDefault="00DC6C99" w:rsidP="00210E88">
      <w:pPr>
        <w:ind w:firstLine="240"/>
      </w:pPr>
      <w:r>
        <w:t xml:space="preserve">- </w:t>
      </w:r>
      <w:r w:rsidR="004F728F">
        <w:t xml:space="preserve">TestCase2: </w:t>
      </w:r>
      <w:r w:rsidR="00962D08">
        <w:t>Reject work</w:t>
      </w:r>
    </w:p>
    <w:p w14:paraId="15E06F12" w14:textId="760016D8" w:rsidR="00FC1064" w:rsidRDefault="00FC1064" w:rsidP="00FC1064">
      <w:pPr>
        <w:ind w:firstLine="240"/>
      </w:pPr>
      <w:r>
        <w:t>Sets fee, creates bounty, funds bounty, applies to bounty, submits work, rejects work.</w:t>
      </w:r>
    </w:p>
    <w:p w14:paraId="464B8A12" w14:textId="4FD0C3C5" w:rsidR="00210E88" w:rsidRDefault="00FC1064" w:rsidP="00FC1064">
      <w:pPr>
        <w:ind w:firstLine="240"/>
      </w:pPr>
      <w:r>
        <w:t>Here, check authentication and balances transfers a</w:t>
      </w:r>
      <w:r w:rsidR="008F138D">
        <w:t>f</w:t>
      </w:r>
      <w:r>
        <w:t>t</w:t>
      </w:r>
      <w:r w:rsidR="008F138D">
        <w:t>er</w:t>
      </w:r>
      <w:r>
        <w:t xml:space="preserve"> funding bounty.</w:t>
      </w:r>
    </w:p>
    <w:p w14:paraId="5AFCB113" w14:textId="44B2BC4F" w:rsidR="00210E88" w:rsidRDefault="00DC6C99" w:rsidP="00210E88">
      <w:pPr>
        <w:ind w:firstLine="240"/>
      </w:pPr>
      <w:r>
        <w:t>-</w:t>
      </w:r>
      <w:r w:rsidR="00210E88">
        <w:t xml:space="preserve"> </w:t>
      </w:r>
      <w:r w:rsidR="000874FA">
        <w:t xml:space="preserve">TestCase3: </w:t>
      </w:r>
      <w:r>
        <w:t>Cancel</w:t>
      </w:r>
      <w:r w:rsidR="00493618">
        <w:t xml:space="preserve"> bounty</w:t>
      </w:r>
    </w:p>
    <w:p w14:paraId="2B220C42" w14:textId="641200BC" w:rsidR="00210E88" w:rsidRDefault="0022457C" w:rsidP="00210E88">
      <w:pPr>
        <w:ind w:firstLine="240"/>
      </w:pPr>
      <w:r>
        <w:t xml:space="preserve">Sets fee, creates bounty, funds bounty, </w:t>
      </w:r>
      <w:r w:rsidR="00493618">
        <w:t>cancels bounty.</w:t>
      </w:r>
    </w:p>
    <w:p w14:paraId="2D5D4F30" w14:textId="7F064C8C" w:rsidR="008F138D" w:rsidRDefault="008F138D" w:rsidP="008F138D">
      <w:pPr>
        <w:ind w:firstLine="240"/>
      </w:pPr>
      <w:r>
        <w:t>Here, check authentication and balances transfers after funding bounty and refund after cancelling bounty.</w:t>
      </w:r>
    </w:p>
    <w:p w14:paraId="543CF819" w14:textId="16738BD4" w:rsidR="00210E88" w:rsidRDefault="00AA36C4" w:rsidP="00210E88">
      <w:pPr>
        <w:ind w:firstLine="240"/>
      </w:pPr>
      <w:r>
        <w:t>- TestCase4: Close work</w:t>
      </w:r>
    </w:p>
    <w:p w14:paraId="4968218E" w14:textId="67E160EE" w:rsidR="00BC72F0" w:rsidRDefault="00BC72F0" w:rsidP="00BC72F0">
      <w:pPr>
        <w:ind w:firstLine="240"/>
      </w:pPr>
      <w:r>
        <w:t>Sets fee, creates bounty, funds bounty, c</w:t>
      </w:r>
      <w:r w:rsidR="00AB6A85">
        <w:t>lose</w:t>
      </w:r>
      <w:r>
        <w:t>s bounty.</w:t>
      </w:r>
    </w:p>
    <w:p w14:paraId="4206B2CB" w14:textId="6B3D9536" w:rsidR="00210E88" w:rsidRDefault="00BC72F0" w:rsidP="00BC72F0">
      <w:pPr>
        <w:ind w:firstLine="240"/>
      </w:pPr>
      <w:r>
        <w:t>Here, check authentication and balances transfers after funding bounty and refund after c</w:t>
      </w:r>
      <w:r w:rsidR="00B974B6">
        <w:t>los</w:t>
      </w:r>
      <w:r>
        <w:t>ing bounty.</w:t>
      </w:r>
    </w:p>
    <w:p w14:paraId="0D69D3AE" w14:textId="3A6609D1" w:rsidR="001F2E43" w:rsidRDefault="00CF35F8" w:rsidP="001F2E43">
      <w:pPr>
        <w:pStyle w:val="Heading1"/>
        <w:ind w:firstLine="321"/>
      </w:pPr>
      <w:r>
        <w:t>6</w:t>
      </w:r>
      <w:r w:rsidR="001F2E43">
        <w:t xml:space="preserve">. </w:t>
      </w:r>
      <w:r w:rsidR="00372199">
        <w:t>Build, test and deploy</w:t>
      </w:r>
    </w:p>
    <w:p w14:paraId="2FEA6F90" w14:textId="21C5FF7A" w:rsidR="001F2E43" w:rsidRDefault="00FF6A20" w:rsidP="00100322">
      <w:pPr>
        <w:ind w:firstLine="240"/>
      </w:pPr>
      <w:r>
        <w:t xml:space="preserve">① </w:t>
      </w:r>
      <w:r w:rsidR="001F2E43">
        <w:t>Prerequisites</w:t>
      </w:r>
    </w:p>
    <w:p w14:paraId="7EECDC18" w14:textId="2FA6E045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curl --proto '=</w:t>
      </w:r>
      <w:proofErr w:type="spellStart"/>
      <w:r>
        <w:t>https'</w:t>
      </w:r>
      <w:proofErr w:type="spellEnd"/>
      <w:r>
        <w:t xml:space="preserve"> --tlsv1.2 -</w:t>
      </w:r>
      <w:proofErr w:type="spellStart"/>
      <w:r>
        <w:t>sSf</w:t>
      </w:r>
      <w:proofErr w:type="spellEnd"/>
      <w:r>
        <w:t xml:space="preserve"> https://sh.rustup.rs | </w:t>
      </w:r>
      <w:proofErr w:type="spellStart"/>
      <w:r>
        <w:t>sh</w:t>
      </w:r>
      <w:proofErr w:type="spellEnd"/>
    </w:p>
    <w:p w14:paraId="5FC4769C" w14:textId="1E47C6CE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>
        <w:t>rustup</w:t>
      </w:r>
      <w:proofErr w:type="spellEnd"/>
      <w:r>
        <w:t xml:space="preserve"> target add wasm32-unknown-unknown</w:t>
      </w:r>
    </w:p>
    <w:p w14:paraId="0F071C1C" w14:textId="7D1EB85D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r>
        <w:t>cargo install --locked --version 0.</w:t>
      </w:r>
      <w:del w:id="0" w:author="panda" w:date="2023-09-05T15:05:00Z">
        <w:r w:rsidDel="000B1BA7">
          <w:delText>8</w:delText>
        </w:r>
      </w:del>
      <w:ins w:id="1" w:author="panda" w:date="2023-09-05T15:05:00Z">
        <w:r w:rsidR="000B1BA7">
          <w:t>9</w:t>
        </w:r>
      </w:ins>
      <w:r>
        <w:t>.</w:t>
      </w:r>
      <w:del w:id="2" w:author="panda" w:date="2023-09-05T15:05:00Z">
        <w:r w:rsidDel="000B1BA7">
          <w:delText>0</w:delText>
        </w:r>
      </w:del>
      <w:ins w:id="3" w:author="panda" w:date="2023-09-05T15:05:00Z">
        <w:r w:rsidR="000B1BA7">
          <w:t>4</w:t>
        </w:r>
      </w:ins>
      <w:r>
        <w:t xml:space="preserve"> soroban-cli</w:t>
      </w:r>
    </w:p>
    <w:p w14:paraId="1ECE250E" w14:textId="6744199F" w:rsidR="005E0B53" w:rsidRDefault="005E0B53" w:rsidP="008A2F20">
      <w:pPr>
        <w:pStyle w:val="ListParagraph"/>
        <w:numPr>
          <w:ilvl w:val="0"/>
          <w:numId w:val="1"/>
        </w:numPr>
        <w:ind w:firstLineChars="0"/>
      </w:pPr>
      <w:proofErr w:type="spellStart"/>
      <w:r w:rsidRPr="003F0027">
        <w:t>sudo</w:t>
      </w:r>
      <w:proofErr w:type="spellEnd"/>
      <w:r w:rsidRPr="003F0027">
        <w:t xml:space="preserve"> apt install build-essential</w:t>
      </w:r>
    </w:p>
    <w:p w14:paraId="234B6795" w14:textId="709A7FDB" w:rsidR="00ED2C34" w:rsidRDefault="005E0B53" w:rsidP="008A2F20">
      <w:pPr>
        <w:pStyle w:val="ListParagraph"/>
        <w:numPr>
          <w:ilvl w:val="0"/>
          <w:numId w:val="1"/>
        </w:numPr>
        <w:ind w:firstLineChars="0"/>
      </w:pPr>
      <w:r>
        <w:lastRenderedPageBreak/>
        <w:t>soroban</w:t>
      </w:r>
    </w:p>
    <w:p w14:paraId="211EE491" w14:textId="08914024" w:rsidR="00D811B0" w:rsidRDefault="00D811B0" w:rsidP="00D811B0">
      <w:pPr>
        <w:ind w:firstLine="240"/>
      </w:pPr>
      <w:r>
        <w:t>② Tests</w:t>
      </w:r>
    </w:p>
    <w:p w14:paraId="759F24A8" w14:textId="2A6F9AD9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r>
        <w:t xml:space="preserve">cd </w:t>
      </w:r>
      <w:proofErr w:type="spellStart"/>
      <w:r>
        <w:t>path_of_project</w:t>
      </w:r>
      <w:proofErr w:type="spellEnd"/>
    </w:p>
    <w:p w14:paraId="49587988" w14:textId="4DA9448D" w:rsidR="00D811B0" w:rsidRDefault="00D811B0" w:rsidP="008A2F20">
      <w:pPr>
        <w:pStyle w:val="ListParagraph"/>
        <w:numPr>
          <w:ilvl w:val="0"/>
          <w:numId w:val="1"/>
        </w:numPr>
        <w:ind w:firstLineChars="0"/>
      </w:pPr>
      <w:r>
        <w:t>cargo test</w:t>
      </w:r>
    </w:p>
    <w:p w14:paraId="03ADA818" w14:textId="1620B6C2" w:rsidR="00D811B0" w:rsidRDefault="00D811B0" w:rsidP="00D811B0">
      <w:pPr>
        <w:ind w:firstLine="240"/>
      </w:pPr>
      <w:r>
        <w:t>③ Deployments</w:t>
      </w:r>
    </w:p>
    <w:p w14:paraId="000FDFD6" w14:textId="410D5F46" w:rsidR="00D811B0" w:rsidRDefault="00AB63EA" w:rsidP="00F461BE">
      <w:pPr>
        <w:pStyle w:val="ListParagraph"/>
        <w:numPr>
          <w:ilvl w:val="0"/>
          <w:numId w:val="1"/>
        </w:numPr>
        <w:ind w:firstLineChars="0"/>
      </w:pPr>
      <w:del w:id="4" w:author="panda" w:date="2023-09-05T15:05:00Z">
        <w:r w:rsidDel="000B1BA7">
          <w:delText>cargo build --target wasm32-unknown-unknown –release</w:delText>
        </w:r>
      </w:del>
      <w:ins w:id="5" w:author="panda" w:date="2023-09-05T15:05:00Z">
        <w:r w:rsidR="000B1BA7">
          <w:t>soroban contract build</w:t>
        </w:r>
      </w:ins>
    </w:p>
    <w:p w14:paraId="3078B3EB" w14:textId="77777777" w:rsidR="00EE0F7E" w:rsidRDefault="00EE0F7E" w:rsidP="00EE0F7E">
      <w:pPr>
        <w:pStyle w:val="ListParagraph"/>
        <w:numPr>
          <w:ilvl w:val="0"/>
          <w:numId w:val="1"/>
        </w:numPr>
        <w:ind w:firstLineChars="0"/>
      </w:pPr>
      <w:r>
        <w:t>soroban contract deploy \</w:t>
      </w:r>
    </w:p>
    <w:p w14:paraId="219B1464" w14:textId="1B9AF565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wasm</w:t>
      </w:r>
      <w:proofErr w:type="spellEnd"/>
      <w:r>
        <w:t xml:space="preserve"> target/wasm32-unknown-unknown/release/</w:t>
      </w:r>
      <w:r w:rsidR="008B3B03">
        <w:t>[project-name</w:t>
      </w:r>
      <w:proofErr w:type="gramStart"/>
      <w:r w:rsidR="008B3B03">
        <w:t>]</w:t>
      </w:r>
      <w:r>
        <w:t>.</w:t>
      </w:r>
      <w:proofErr w:type="spellStart"/>
      <w:r>
        <w:t>wasm</w:t>
      </w:r>
      <w:proofErr w:type="spellEnd"/>
      <w:proofErr w:type="gramEnd"/>
      <w:r>
        <w:t xml:space="preserve"> \</w:t>
      </w:r>
    </w:p>
    <w:p w14:paraId="556A07E2" w14:textId="474C92EC" w:rsidR="00EE0F7E" w:rsidRDefault="00EE0F7E" w:rsidP="00EE0F7E">
      <w:pPr>
        <w:pStyle w:val="ListParagraph"/>
        <w:ind w:left="600" w:firstLineChars="0" w:firstLine="0"/>
      </w:pPr>
      <w:r>
        <w:t xml:space="preserve">    --source </w:t>
      </w:r>
      <w:r w:rsidR="008B3B03">
        <w:t xml:space="preserve">&lt;secret key of issuer&gt; </w:t>
      </w:r>
      <w:r>
        <w:t>\</w:t>
      </w:r>
    </w:p>
    <w:p w14:paraId="5FBD54D9" w14:textId="77777777" w:rsidR="00EE0F7E" w:rsidRDefault="00EE0F7E" w:rsidP="00EE0F7E">
      <w:pPr>
        <w:pStyle w:val="ListParagraph"/>
        <w:ind w:left="600" w:firstLineChars="0" w:firstLine="0"/>
      </w:pPr>
      <w:r>
        <w:t xml:space="preserve">    --</w:t>
      </w:r>
      <w:proofErr w:type="spellStart"/>
      <w:r>
        <w:t>rpc-url</w:t>
      </w:r>
      <w:proofErr w:type="spellEnd"/>
      <w:r>
        <w:t xml:space="preserve"> https://rpc-futurenet.stellar.org:443 \</w:t>
      </w:r>
    </w:p>
    <w:p w14:paraId="3823F47E" w14:textId="129FEE43" w:rsidR="00AB63EA" w:rsidRDefault="008B3B03" w:rsidP="00EE0F7E">
      <w:pPr>
        <w:pStyle w:val="ListParagraph"/>
        <w:ind w:left="600" w:firstLineChars="0" w:firstLine="0"/>
      </w:pPr>
      <w:r>
        <w:t xml:space="preserve">    </w:t>
      </w:r>
      <w:r w:rsidR="00EE0F7E">
        <w:t xml:space="preserve">--network-passphrase 'Test SDF Future </w:t>
      </w:r>
      <w:proofErr w:type="gramStart"/>
      <w:r w:rsidR="00EE0F7E">
        <w:t>Network ;</w:t>
      </w:r>
      <w:proofErr w:type="gramEnd"/>
      <w:r w:rsidR="00EE0F7E">
        <w:t xml:space="preserve"> October 2022'</w:t>
      </w:r>
    </w:p>
    <w:p w14:paraId="1E0DB2C5" w14:textId="1F7BABEA" w:rsidR="00EE0F7E" w:rsidRDefault="00EE0F7E" w:rsidP="00EE0F7E">
      <w:pPr>
        <w:pStyle w:val="ListParagraph"/>
        <w:ind w:left="600" w:firstLineChars="0" w:firstLine="0"/>
      </w:pPr>
      <w:r>
        <w:t>A new contract id is generated on success.</w:t>
      </w:r>
    </w:p>
    <w:p w14:paraId="623C7C2F" w14:textId="77777777" w:rsidR="00B943C7" w:rsidRDefault="00B943C7">
      <w:pPr>
        <w:widowControl/>
        <w:spacing w:after="160" w:line="259" w:lineRule="auto"/>
        <w:ind w:firstLineChars="0"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040B5EEA" w14:textId="5516AECB" w:rsidR="001005E3" w:rsidRDefault="001005E3" w:rsidP="001005E3">
      <w:pPr>
        <w:pStyle w:val="Heading1"/>
        <w:ind w:firstLine="321"/>
      </w:pPr>
      <w:r>
        <w:lastRenderedPageBreak/>
        <w:t>References</w:t>
      </w:r>
    </w:p>
    <w:p w14:paraId="0D0F2F75" w14:textId="5F4AC164" w:rsidR="00381F10" w:rsidRDefault="00381F10" w:rsidP="00381F10">
      <w:pPr>
        <w:ind w:firstLine="240"/>
      </w:pPr>
      <w:r>
        <w:t xml:space="preserve">[1] </w:t>
      </w:r>
      <w:hyperlink r:id="rId6" w:history="1">
        <w:r w:rsidR="00044679" w:rsidRPr="0041711F">
          <w:rPr>
            <w:rStyle w:val="Hyperlink"/>
          </w:rPr>
          <w:t>https://developers.stellar.org/docs</w:t>
        </w:r>
      </w:hyperlink>
    </w:p>
    <w:p w14:paraId="7890E92C" w14:textId="4823035C" w:rsidR="00044679" w:rsidRDefault="00044679" w:rsidP="00381F10">
      <w:pPr>
        <w:ind w:firstLine="240"/>
      </w:pPr>
      <w:r>
        <w:t xml:space="preserve">[2] </w:t>
      </w:r>
      <w:hyperlink r:id="rId7" w:history="1">
        <w:r w:rsidR="00505201" w:rsidRPr="0041711F">
          <w:rPr>
            <w:rStyle w:val="Hyperlink"/>
          </w:rPr>
          <w:t>https://soroban.stellar.org</w:t>
        </w:r>
      </w:hyperlink>
    </w:p>
    <w:p w14:paraId="63D5D2E2" w14:textId="61FCFB38" w:rsidR="00505201" w:rsidRDefault="00FE76A8" w:rsidP="00381F10">
      <w:pPr>
        <w:ind w:firstLine="240"/>
      </w:pPr>
      <w:r>
        <w:t xml:space="preserve">[3] </w:t>
      </w:r>
      <w:hyperlink r:id="rId8" w:history="1">
        <w:r w:rsidRPr="0041711F">
          <w:rPr>
            <w:rStyle w:val="Hyperlink"/>
          </w:rPr>
          <w:t>https://doc.rust-lang.org/book/</w:t>
        </w:r>
      </w:hyperlink>
    </w:p>
    <w:p w14:paraId="413E8D37" w14:textId="17BC4E80" w:rsidR="009915A0" w:rsidRDefault="009915A0">
      <w:pPr>
        <w:widowControl/>
        <w:spacing w:after="160" w:line="259" w:lineRule="auto"/>
        <w:ind w:firstLineChars="0" w:firstLine="0"/>
        <w:jc w:val="left"/>
      </w:pPr>
      <w:r>
        <w:br w:type="page"/>
      </w:r>
    </w:p>
    <w:p w14:paraId="2E1C3DF9" w14:textId="0C823926" w:rsidR="009915A0" w:rsidRDefault="009915A0" w:rsidP="00381F10">
      <w:pPr>
        <w:ind w:firstLine="240"/>
      </w:pPr>
    </w:p>
    <w:p w14:paraId="7AD7296A" w14:textId="2B5CB3B5" w:rsidR="009915A0" w:rsidRDefault="009915A0" w:rsidP="00381F10">
      <w:pPr>
        <w:ind w:firstLine="240"/>
      </w:pPr>
    </w:p>
    <w:p w14:paraId="1E66E552" w14:textId="6C7847F6" w:rsidR="009915A0" w:rsidRDefault="009915A0" w:rsidP="00381F10">
      <w:pPr>
        <w:ind w:firstLine="240"/>
      </w:pPr>
    </w:p>
    <w:p w14:paraId="5D6DAC04" w14:textId="536CF4D6" w:rsidR="009915A0" w:rsidRDefault="009915A0" w:rsidP="00381F10">
      <w:pPr>
        <w:ind w:firstLine="240"/>
      </w:pPr>
    </w:p>
    <w:p w14:paraId="15F9985A" w14:textId="235669AC" w:rsidR="009915A0" w:rsidRDefault="009915A0" w:rsidP="00381F10">
      <w:pPr>
        <w:ind w:firstLine="240"/>
      </w:pPr>
    </w:p>
    <w:p w14:paraId="4520AF12" w14:textId="11E9193D" w:rsidR="009915A0" w:rsidRDefault="009915A0" w:rsidP="00381F10">
      <w:pPr>
        <w:ind w:firstLine="240"/>
      </w:pPr>
    </w:p>
    <w:p w14:paraId="3679E884" w14:textId="7DD9E1FF" w:rsidR="009915A0" w:rsidRDefault="009915A0" w:rsidP="00381F10">
      <w:pPr>
        <w:ind w:firstLine="240"/>
      </w:pPr>
    </w:p>
    <w:p w14:paraId="2ABFEFDF" w14:textId="2061F7C9" w:rsidR="009915A0" w:rsidRDefault="009915A0" w:rsidP="00381F10">
      <w:pPr>
        <w:ind w:firstLine="240"/>
      </w:pPr>
    </w:p>
    <w:p w14:paraId="696B8F37" w14:textId="5E622FD5" w:rsidR="009915A0" w:rsidRDefault="009915A0" w:rsidP="00381F10">
      <w:pPr>
        <w:ind w:firstLine="240"/>
      </w:pPr>
    </w:p>
    <w:p w14:paraId="77D1EC12" w14:textId="4B5A6BBE" w:rsidR="009915A0" w:rsidRDefault="009915A0" w:rsidP="00381F10">
      <w:pPr>
        <w:ind w:firstLine="240"/>
      </w:pPr>
    </w:p>
    <w:p w14:paraId="66E445F1" w14:textId="5E5C1A4C" w:rsidR="009915A0" w:rsidRDefault="009915A0" w:rsidP="00381F10">
      <w:pPr>
        <w:ind w:firstLine="240"/>
      </w:pPr>
    </w:p>
    <w:p w14:paraId="0E69B718" w14:textId="08A1D343" w:rsidR="009915A0" w:rsidRDefault="009915A0" w:rsidP="00381F10">
      <w:pPr>
        <w:ind w:firstLine="240"/>
      </w:pPr>
    </w:p>
    <w:p w14:paraId="43326604" w14:textId="7F807586" w:rsidR="009915A0" w:rsidRDefault="009915A0" w:rsidP="00381F10">
      <w:pPr>
        <w:ind w:firstLine="240"/>
      </w:pPr>
    </w:p>
    <w:p w14:paraId="7E29A038" w14:textId="1DF47F01" w:rsidR="009915A0" w:rsidRDefault="009915A0" w:rsidP="00381F10">
      <w:pPr>
        <w:ind w:firstLine="240"/>
      </w:pPr>
    </w:p>
    <w:p w14:paraId="47B90A2D" w14:textId="20C83EC2" w:rsidR="009915A0" w:rsidRDefault="009915A0" w:rsidP="00381F10">
      <w:pPr>
        <w:ind w:firstLine="240"/>
      </w:pPr>
    </w:p>
    <w:p w14:paraId="3D1C6D39" w14:textId="0696E7E5" w:rsidR="009915A0" w:rsidRDefault="009915A0" w:rsidP="00381F10">
      <w:pPr>
        <w:ind w:firstLine="240"/>
      </w:pPr>
    </w:p>
    <w:p w14:paraId="664AFAE8" w14:textId="65887164" w:rsidR="009915A0" w:rsidRDefault="009915A0" w:rsidP="00381F10">
      <w:pPr>
        <w:ind w:firstLine="240"/>
      </w:pPr>
    </w:p>
    <w:p w14:paraId="3E7304BC" w14:textId="5D89805A" w:rsidR="009915A0" w:rsidRDefault="009915A0" w:rsidP="00381F10">
      <w:pPr>
        <w:ind w:firstLine="240"/>
      </w:pPr>
    </w:p>
    <w:p w14:paraId="7F0DF7A6" w14:textId="55E29E47" w:rsidR="009915A0" w:rsidRDefault="009915A0" w:rsidP="00381F10">
      <w:pPr>
        <w:ind w:firstLine="240"/>
      </w:pPr>
    </w:p>
    <w:p w14:paraId="71DEF71C" w14:textId="11BAEDE7" w:rsidR="009915A0" w:rsidRDefault="009915A0" w:rsidP="00381F10">
      <w:pPr>
        <w:ind w:firstLine="240"/>
      </w:pPr>
    </w:p>
    <w:p w14:paraId="4B456CCB" w14:textId="416B723A" w:rsidR="009915A0" w:rsidRDefault="009915A0" w:rsidP="00381F10">
      <w:pPr>
        <w:ind w:firstLine="240"/>
      </w:pPr>
    </w:p>
    <w:p w14:paraId="5209E3AD" w14:textId="60703E0F" w:rsidR="009915A0" w:rsidRDefault="009915A0" w:rsidP="00381F10">
      <w:pPr>
        <w:ind w:firstLine="240"/>
      </w:pPr>
    </w:p>
    <w:p w14:paraId="4D09B9F6" w14:textId="092FFD85" w:rsidR="009915A0" w:rsidRDefault="009915A0" w:rsidP="00381F10">
      <w:pPr>
        <w:ind w:firstLine="240"/>
      </w:pPr>
    </w:p>
    <w:p w14:paraId="111D810E" w14:textId="33ECB03B" w:rsidR="009915A0" w:rsidRDefault="009915A0" w:rsidP="00381F10">
      <w:pPr>
        <w:ind w:firstLine="240"/>
      </w:pPr>
    </w:p>
    <w:p w14:paraId="1A319F7A" w14:textId="7CBFCF34" w:rsidR="009915A0" w:rsidRDefault="009915A0" w:rsidP="00381F10">
      <w:pPr>
        <w:ind w:firstLine="240"/>
      </w:pPr>
    </w:p>
    <w:p w14:paraId="657CED75" w14:textId="04AE8D2E" w:rsidR="009915A0" w:rsidRDefault="009915A0" w:rsidP="00381F10">
      <w:pPr>
        <w:ind w:firstLine="240"/>
      </w:pPr>
    </w:p>
    <w:p w14:paraId="376AD1DD" w14:textId="1801CEF3" w:rsidR="009915A0" w:rsidRDefault="009915A0" w:rsidP="00381F10">
      <w:pPr>
        <w:ind w:firstLine="240"/>
      </w:pPr>
    </w:p>
    <w:p w14:paraId="186CF494" w14:textId="26EFA35D" w:rsidR="009915A0" w:rsidRDefault="009915A0" w:rsidP="00381F10">
      <w:pPr>
        <w:ind w:firstLine="240"/>
      </w:pPr>
    </w:p>
    <w:p w14:paraId="525AF935" w14:textId="0717389B" w:rsidR="009915A0" w:rsidRDefault="009915A0" w:rsidP="00381F10">
      <w:pPr>
        <w:ind w:firstLine="240"/>
      </w:pPr>
    </w:p>
    <w:p w14:paraId="20E33753" w14:textId="47CE3AA7" w:rsidR="009915A0" w:rsidRDefault="009915A0" w:rsidP="00381F10">
      <w:pPr>
        <w:ind w:firstLine="240"/>
      </w:pPr>
    </w:p>
    <w:p w14:paraId="4DACE7CB" w14:textId="4954DB7A" w:rsidR="009915A0" w:rsidRDefault="009915A0" w:rsidP="00381F10">
      <w:pPr>
        <w:ind w:firstLine="240"/>
      </w:pPr>
    </w:p>
    <w:p w14:paraId="5774BF18" w14:textId="77777777" w:rsidR="005A42EA" w:rsidRDefault="005A42EA" w:rsidP="00381F10">
      <w:pPr>
        <w:ind w:firstLine="240"/>
      </w:pPr>
    </w:p>
    <w:p w14:paraId="6151C894" w14:textId="77777777" w:rsidR="009915A0" w:rsidRPr="00B26EA1" w:rsidRDefault="009915A0" w:rsidP="00381F10">
      <w:pPr>
        <w:ind w:firstLine="240"/>
        <w:rPr>
          <w:u w:val="single"/>
        </w:rPr>
      </w:pPr>
      <w:r w:rsidRPr="00B26EA1">
        <w:rPr>
          <w:u w:val="single"/>
        </w:rPr>
        <w:t>Document History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559"/>
        <w:gridCol w:w="4394"/>
        <w:gridCol w:w="1843"/>
      </w:tblGrid>
      <w:tr w:rsidR="00B26EA1" w14:paraId="317FDC14" w14:textId="77777777" w:rsidTr="00D9294D">
        <w:tc>
          <w:tcPr>
            <w:tcW w:w="1413" w:type="dxa"/>
          </w:tcPr>
          <w:p w14:paraId="0D19898B" w14:textId="29CBA38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27BE6015" w14:textId="101E1930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Who</w:t>
            </w:r>
          </w:p>
        </w:tc>
        <w:tc>
          <w:tcPr>
            <w:tcW w:w="4394" w:type="dxa"/>
          </w:tcPr>
          <w:p w14:paraId="4D78BD26" w14:textId="7D868CB1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Contents</w:t>
            </w:r>
          </w:p>
        </w:tc>
        <w:tc>
          <w:tcPr>
            <w:tcW w:w="1843" w:type="dxa"/>
          </w:tcPr>
          <w:p w14:paraId="2BFD4B80" w14:textId="3714BE2B" w:rsidR="00B26EA1" w:rsidRPr="0014010C" w:rsidRDefault="00B26EA1" w:rsidP="00A02613">
            <w:pPr>
              <w:ind w:firstLineChars="0" w:firstLine="0"/>
              <w:jc w:val="center"/>
              <w:rPr>
                <w:b/>
                <w:bCs/>
              </w:rPr>
            </w:pPr>
            <w:r w:rsidRPr="0014010C">
              <w:rPr>
                <w:b/>
                <w:bCs/>
              </w:rPr>
              <w:t>Memo</w:t>
            </w:r>
          </w:p>
        </w:tc>
      </w:tr>
      <w:tr w:rsidR="00B26EA1" w14:paraId="0BC4A047" w14:textId="77777777" w:rsidTr="00D9294D">
        <w:tc>
          <w:tcPr>
            <w:tcW w:w="1413" w:type="dxa"/>
          </w:tcPr>
          <w:p w14:paraId="112AB8AB" w14:textId="68A53FC8" w:rsidR="00B26EA1" w:rsidRDefault="00B26EA1" w:rsidP="00A02613">
            <w:pPr>
              <w:ind w:firstLineChars="0" w:firstLine="0"/>
              <w:jc w:val="center"/>
            </w:pPr>
            <w:r>
              <w:t>2023/09/02</w:t>
            </w:r>
          </w:p>
        </w:tc>
        <w:tc>
          <w:tcPr>
            <w:tcW w:w="1559" w:type="dxa"/>
          </w:tcPr>
          <w:p w14:paraId="2EFB43F3" w14:textId="77E20A13" w:rsidR="00B26EA1" w:rsidRDefault="00A02613" w:rsidP="00A02613">
            <w:pPr>
              <w:ind w:firstLineChars="0" w:firstLine="0"/>
              <w:jc w:val="center"/>
            </w:pPr>
            <w:r>
              <w:t xml:space="preserve">Ivan </w:t>
            </w:r>
            <w:proofErr w:type="spellStart"/>
            <w:r>
              <w:t>Lesoviy</w:t>
            </w:r>
            <w:proofErr w:type="spellEnd"/>
          </w:p>
        </w:tc>
        <w:tc>
          <w:tcPr>
            <w:tcW w:w="4394" w:type="dxa"/>
          </w:tcPr>
          <w:p w14:paraId="786A9438" w14:textId="483364C5" w:rsidR="00B26EA1" w:rsidRDefault="00A02613" w:rsidP="00A02613">
            <w:pPr>
              <w:ind w:firstLineChars="0" w:firstLine="0"/>
              <w:jc w:val="center"/>
            </w:pPr>
            <w:r>
              <w:t>Draft version</w:t>
            </w:r>
          </w:p>
        </w:tc>
        <w:tc>
          <w:tcPr>
            <w:tcW w:w="1843" w:type="dxa"/>
          </w:tcPr>
          <w:p w14:paraId="2BC52B78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2831C06F" w14:textId="77777777" w:rsidTr="00D9294D">
        <w:tc>
          <w:tcPr>
            <w:tcW w:w="1413" w:type="dxa"/>
          </w:tcPr>
          <w:p w14:paraId="11457207" w14:textId="4528B275" w:rsidR="00B26EA1" w:rsidRDefault="00FC0A87" w:rsidP="00A02613">
            <w:pPr>
              <w:ind w:firstLineChars="0" w:firstLine="0"/>
              <w:jc w:val="center"/>
            </w:pPr>
            <w:ins w:id="6" w:author="panda" w:date="2023-09-05T15:06:00Z">
              <w:r>
                <w:t>2023/09/05</w:t>
              </w:r>
            </w:ins>
          </w:p>
        </w:tc>
        <w:tc>
          <w:tcPr>
            <w:tcW w:w="1559" w:type="dxa"/>
          </w:tcPr>
          <w:p w14:paraId="30342CCB" w14:textId="29927E62" w:rsidR="00B26EA1" w:rsidRDefault="00FC0A87" w:rsidP="00A02613">
            <w:pPr>
              <w:ind w:firstLineChars="0" w:firstLine="0"/>
              <w:jc w:val="center"/>
            </w:pPr>
            <w:ins w:id="7" w:author="panda" w:date="2023-09-05T15:06:00Z">
              <w:r>
                <w:t xml:space="preserve">Ivan </w:t>
              </w:r>
              <w:proofErr w:type="spellStart"/>
              <w:r>
                <w:t>Lesoviy</w:t>
              </w:r>
            </w:ins>
            <w:proofErr w:type="spellEnd"/>
          </w:p>
        </w:tc>
        <w:tc>
          <w:tcPr>
            <w:tcW w:w="4394" w:type="dxa"/>
          </w:tcPr>
          <w:p w14:paraId="5CA72EB4" w14:textId="196CD7BE" w:rsidR="00B26EA1" w:rsidRDefault="00FC0A87" w:rsidP="00A02613">
            <w:pPr>
              <w:ind w:firstLineChars="0" w:firstLine="0"/>
              <w:jc w:val="center"/>
            </w:pPr>
            <w:ins w:id="8" w:author="panda" w:date="2023-09-05T15:06:00Z">
              <w:r>
                <w:t>Fixed soroban-cli part</w:t>
              </w:r>
            </w:ins>
          </w:p>
        </w:tc>
        <w:tc>
          <w:tcPr>
            <w:tcW w:w="1843" w:type="dxa"/>
          </w:tcPr>
          <w:p w14:paraId="14B789C2" w14:textId="77777777" w:rsidR="00B26EA1" w:rsidRDefault="00B26EA1" w:rsidP="00A02613">
            <w:pPr>
              <w:ind w:firstLineChars="0" w:firstLine="0"/>
              <w:jc w:val="center"/>
            </w:pPr>
          </w:p>
        </w:tc>
      </w:tr>
      <w:tr w:rsidR="00B26EA1" w14:paraId="564F2330" w14:textId="77777777" w:rsidTr="00D9294D">
        <w:tc>
          <w:tcPr>
            <w:tcW w:w="1413" w:type="dxa"/>
          </w:tcPr>
          <w:p w14:paraId="17B0332D" w14:textId="77777777" w:rsidR="00B26EA1" w:rsidRDefault="00B26EA1" w:rsidP="00A02613">
            <w:pPr>
              <w:ind w:firstLineChars="0" w:firstLine="0"/>
              <w:jc w:val="center"/>
            </w:pPr>
          </w:p>
        </w:tc>
        <w:tc>
          <w:tcPr>
            <w:tcW w:w="1559" w:type="dxa"/>
          </w:tcPr>
          <w:p w14:paraId="5DA7F873" w14:textId="77777777" w:rsidR="00B26EA1" w:rsidRDefault="00B26EA1" w:rsidP="00A02613">
            <w:pPr>
              <w:ind w:firstLineChars="0" w:firstLine="0"/>
              <w:jc w:val="center"/>
            </w:pPr>
          </w:p>
        </w:tc>
        <w:tc>
          <w:tcPr>
            <w:tcW w:w="4394" w:type="dxa"/>
          </w:tcPr>
          <w:p w14:paraId="0FF328F9" w14:textId="77777777" w:rsidR="00B26EA1" w:rsidRDefault="00B26EA1" w:rsidP="00A02613">
            <w:pPr>
              <w:ind w:firstLineChars="0" w:firstLine="0"/>
              <w:jc w:val="center"/>
            </w:pPr>
            <w:bookmarkStart w:id="9" w:name="_GoBack"/>
            <w:bookmarkEnd w:id="9"/>
          </w:p>
        </w:tc>
        <w:tc>
          <w:tcPr>
            <w:tcW w:w="1843" w:type="dxa"/>
          </w:tcPr>
          <w:p w14:paraId="7E77A016" w14:textId="77777777" w:rsidR="00B26EA1" w:rsidRDefault="00B26EA1" w:rsidP="00A02613">
            <w:pPr>
              <w:ind w:firstLineChars="0" w:firstLine="0"/>
              <w:jc w:val="center"/>
            </w:pPr>
          </w:p>
        </w:tc>
      </w:tr>
    </w:tbl>
    <w:p w14:paraId="0EA9CA2E" w14:textId="77777777" w:rsidR="009915A0" w:rsidRDefault="009915A0" w:rsidP="005A42EA">
      <w:pPr>
        <w:ind w:firstLine="240"/>
      </w:pPr>
    </w:p>
    <w:sectPr w:rsidR="0099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0B2E"/>
    <w:multiLevelType w:val="hybridMultilevel"/>
    <w:tmpl w:val="B4ACB83A"/>
    <w:lvl w:ilvl="0" w:tplc="814E2C30">
      <w:start w:val="6"/>
      <w:numFmt w:val="bullet"/>
      <w:lvlText w:val="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nda">
    <w15:presenceInfo w15:providerId="None" w15:userId="p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5"/>
    <w:rsid w:val="00024A50"/>
    <w:rsid w:val="00030CD0"/>
    <w:rsid w:val="0003522C"/>
    <w:rsid w:val="00044679"/>
    <w:rsid w:val="0004688D"/>
    <w:rsid w:val="000615AC"/>
    <w:rsid w:val="000874FA"/>
    <w:rsid w:val="000A75F3"/>
    <w:rsid w:val="000B1BA7"/>
    <w:rsid w:val="000B7355"/>
    <w:rsid w:val="000C1383"/>
    <w:rsid w:val="000D401B"/>
    <w:rsid w:val="000E5D77"/>
    <w:rsid w:val="00100322"/>
    <w:rsid w:val="001005E3"/>
    <w:rsid w:val="00103AC0"/>
    <w:rsid w:val="001309C5"/>
    <w:rsid w:val="00135B14"/>
    <w:rsid w:val="0014010C"/>
    <w:rsid w:val="00182ABF"/>
    <w:rsid w:val="00183AC9"/>
    <w:rsid w:val="001A2E8A"/>
    <w:rsid w:val="001D0E85"/>
    <w:rsid w:val="001D305F"/>
    <w:rsid w:val="001F2E43"/>
    <w:rsid w:val="00210E88"/>
    <w:rsid w:val="00221467"/>
    <w:rsid w:val="0022457C"/>
    <w:rsid w:val="0022617A"/>
    <w:rsid w:val="00230E9C"/>
    <w:rsid w:val="00237877"/>
    <w:rsid w:val="00251081"/>
    <w:rsid w:val="002712D2"/>
    <w:rsid w:val="00277399"/>
    <w:rsid w:val="00286B03"/>
    <w:rsid w:val="002943B5"/>
    <w:rsid w:val="002A66E2"/>
    <w:rsid w:val="002A6875"/>
    <w:rsid w:val="002B5EF1"/>
    <w:rsid w:val="002C32E4"/>
    <w:rsid w:val="00352CAE"/>
    <w:rsid w:val="00372199"/>
    <w:rsid w:val="00381F10"/>
    <w:rsid w:val="00384BDF"/>
    <w:rsid w:val="0038690E"/>
    <w:rsid w:val="00394B15"/>
    <w:rsid w:val="003B3F24"/>
    <w:rsid w:val="003B4A5B"/>
    <w:rsid w:val="003E1C6C"/>
    <w:rsid w:val="00413193"/>
    <w:rsid w:val="004148CB"/>
    <w:rsid w:val="00452C4B"/>
    <w:rsid w:val="00457286"/>
    <w:rsid w:val="00486FBC"/>
    <w:rsid w:val="00490007"/>
    <w:rsid w:val="00491578"/>
    <w:rsid w:val="00493618"/>
    <w:rsid w:val="004A73B8"/>
    <w:rsid w:val="004B07BC"/>
    <w:rsid w:val="004C7EBF"/>
    <w:rsid w:val="004E7AF3"/>
    <w:rsid w:val="004F728F"/>
    <w:rsid w:val="00505201"/>
    <w:rsid w:val="00542011"/>
    <w:rsid w:val="0054505F"/>
    <w:rsid w:val="00566B51"/>
    <w:rsid w:val="005861C8"/>
    <w:rsid w:val="005A42EA"/>
    <w:rsid w:val="005C741E"/>
    <w:rsid w:val="005D0A3B"/>
    <w:rsid w:val="005D6E46"/>
    <w:rsid w:val="005E0B53"/>
    <w:rsid w:val="005E6226"/>
    <w:rsid w:val="00607437"/>
    <w:rsid w:val="00611585"/>
    <w:rsid w:val="006128B8"/>
    <w:rsid w:val="00613C9A"/>
    <w:rsid w:val="0062255F"/>
    <w:rsid w:val="00676F60"/>
    <w:rsid w:val="00682AC9"/>
    <w:rsid w:val="00696437"/>
    <w:rsid w:val="006D071B"/>
    <w:rsid w:val="00737DDB"/>
    <w:rsid w:val="007628CA"/>
    <w:rsid w:val="00780E80"/>
    <w:rsid w:val="00790FDF"/>
    <w:rsid w:val="007B2B67"/>
    <w:rsid w:val="00821D23"/>
    <w:rsid w:val="00831A06"/>
    <w:rsid w:val="00845747"/>
    <w:rsid w:val="008573BC"/>
    <w:rsid w:val="00862E56"/>
    <w:rsid w:val="008708FB"/>
    <w:rsid w:val="00875C0E"/>
    <w:rsid w:val="008936EE"/>
    <w:rsid w:val="008A2F20"/>
    <w:rsid w:val="008B3B03"/>
    <w:rsid w:val="008F138D"/>
    <w:rsid w:val="00902D0E"/>
    <w:rsid w:val="00915F23"/>
    <w:rsid w:val="00932801"/>
    <w:rsid w:val="00953973"/>
    <w:rsid w:val="00962D08"/>
    <w:rsid w:val="00963139"/>
    <w:rsid w:val="0098477C"/>
    <w:rsid w:val="009915A0"/>
    <w:rsid w:val="009B0F74"/>
    <w:rsid w:val="009C5D11"/>
    <w:rsid w:val="009C6C51"/>
    <w:rsid w:val="00A02613"/>
    <w:rsid w:val="00A1737A"/>
    <w:rsid w:val="00A23760"/>
    <w:rsid w:val="00A239C0"/>
    <w:rsid w:val="00A23E14"/>
    <w:rsid w:val="00A301AC"/>
    <w:rsid w:val="00A36001"/>
    <w:rsid w:val="00A535B9"/>
    <w:rsid w:val="00AA36C4"/>
    <w:rsid w:val="00AB4B0C"/>
    <w:rsid w:val="00AB63EA"/>
    <w:rsid w:val="00AB6A85"/>
    <w:rsid w:val="00B00A2C"/>
    <w:rsid w:val="00B02375"/>
    <w:rsid w:val="00B1617B"/>
    <w:rsid w:val="00B22B1F"/>
    <w:rsid w:val="00B26EA1"/>
    <w:rsid w:val="00B32B4F"/>
    <w:rsid w:val="00B37AA9"/>
    <w:rsid w:val="00B541D0"/>
    <w:rsid w:val="00B83D6D"/>
    <w:rsid w:val="00B943C7"/>
    <w:rsid w:val="00B974B6"/>
    <w:rsid w:val="00BA5870"/>
    <w:rsid w:val="00BB15BB"/>
    <w:rsid w:val="00BB38F8"/>
    <w:rsid w:val="00BB7FBD"/>
    <w:rsid w:val="00BC72F0"/>
    <w:rsid w:val="00BE63E8"/>
    <w:rsid w:val="00BE7CFB"/>
    <w:rsid w:val="00BF088A"/>
    <w:rsid w:val="00C10662"/>
    <w:rsid w:val="00C51234"/>
    <w:rsid w:val="00C75C75"/>
    <w:rsid w:val="00C97178"/>
    <w:rsid w:val="00CF35F8"/>
    <w:rsid w:val="00D56432"/>
    <w:rsid w:val="00D61E1E"/>
    <w:rsid w:val="00D63718"/>
    <w:rsid w:val="00D75AF9"/>
    <w:rsid w:val="00D811B0"/>
    <w:rsid w:val="00D84783"/>
    <w:rsid w:val="00D84885"/>
    <w:rsid w:val="00D9294D"/>
    <w:rsid w:val="00DB0C75"/>
    <w:rsid w:val="00DC49A4"/>
    <w:rsid w:val="00DC6C99"/>
    <w:rsid w:val="00DD4B3D"/>
    <w:rsid w:val="00E468A2"/>
    <w:rsid w:val="00E81D7C"/>
    <w:rsid w:val="00EB463D"/>
    <w:rsid w:val="00ED2C34"/>
    <w:rsid w:val="00EE0DED"/>
    <w:rsid w:val="00EE0F7E"/>
    <w:rsid w:val="00F461BE"/>
    <w:rsid w:val="00F96E47"/>
    <w:rsid w:val="00FC0A87"/>
    <w:rsid w:val="00FC1064"/>
    <w:rsid w:val="00FE76A8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952"/>
  <w15:chartTrackingRefBased/>
  <w15:docId w15:val="{282ABAB5-3E13-4F63-802F-17BDAF0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1F"/>
    <w:pPr>
      <w:widowControl w:val="0"/>
      <w:spacing w:after="0" w:line="300" w:lineRule="auto"/>
      <w:ind w:firstLineChars="100" w:firstLine="1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B1F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1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2B1F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2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67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0B53"/>
    <w:rPr>
      <w:sz w:val="24"/>
    </w:rPr>
  </w:style>
  <w:style w:type="table" w:styleId="TableGrid">
    <w:name w:val="Table Grid"/>
    <w:basedOn w:val="TableNormal"/>
    <w:uiPriority w:val="39"/>
    <w:rsid w:val="00B2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boo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oroban.stella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stellar.org/do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204E-A179-43DA-9ED6-51D151D6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167</cp:revision>
  <dcterms:created xsi:type="dcterms:W3CDTF">2023-09-03T00:13:00Z</dcterms:created>
  <dcterms:modified xsi:type="dcterms:W3CDTF">2023-09-05T06:06:00Z</dcterms:modified>
</cp:coreProperties>
</file>